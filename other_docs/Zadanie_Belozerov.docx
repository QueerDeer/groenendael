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16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b/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pBdr>
          <w:bottom w:val="single" w:sz="12" w:space="1" w:color="00000A"/>
        </w:pBdr>
        <w:jc w:val="center"/>
        <w:rPr>
          <w:rFonts w:ascii="Book Antiqua" w:hAnsi="Book Antiqua"/>
          <w:b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jc w:val="center"/>
        <w:rPr/>
      </w:pPr>
      <w:r>
        <w:rPr/>
      </w:r>
    </w:p>
    <w:p>
      <w:pPr>
        <w:pStyle w:val="1"/>
        <w:widowControl/>
        <w:pBdr/>
        <w:rPr/>
        <w:framePr w:w="2016" w:h="1080" w:x="1162" w:y="35" w:wrap="auto" w:vAnchor="text" w:hAnchor="page" w:hRule="exact"/>
      </w:pPr>
      <w:r>
        <w:rPr/>
        <w:drawing>
          <wp:inline distT="0" distB="0" distL="0" distR="0">
            <wp:extent cx="1276350" cy="685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гр. </w:t>
      </w:r>
      <w:r>
        <w:rPr>
          <w:sz w:val="28"/>
          <w:szCs w:val="28"/>
          <w:u w:val="single"/>
        </w:rPr>
        <w:t>Б14-501</w:t>
      </w:r>
      <w:r>
        <w:rPr>
          <w:sz w:val="28"/>
          <w:szCs w:val="28"/>
        </w:rPr>
        <w:t xml:space="preserve">                      Белозёрову Александру Александровичу</w:t>
      </w:r>
    </w:p>
    <w:p>
      <w:pPr>
        <w:pStyle w:val="Normal"/>
        <w:spacing w:before="0" w:after="120"/>
        <w:rPr>
          <w:sz w:val="28"/>
          <w:vertAlign w:val="superscript"/>
        </w:rPr>
      </w:pPr>
      <w:r>
        <w:rPr>
          <w:sz w:val="28"/>
        </w:rPr>
        <w:tab/>
        <w:tab/>
        <w:t xml:space="preserve">     </w:t>
      </w:r>
      <w:r>
        <w:rPr>
          <w:sz w:val="28"/>
          <w:vertAlign w:val="superscript"/>
        </w:rPr>
        <w:t>(группа)</w:t>
      </w:r>
      <w:r>
        <w:rPr>
          <w:sz w:val="28"/>
        </w:rPr>
        <w:tab/>
        <w:tab/>
        <w:tab/>
        <w:tab/>
        <w:tab/>
      </w:r>
      <w:r>
        <w:rPr>
          <w:sz w:val="28"/>
          <w:vertAlign w:val="superscript"/>
        </w:rPr>
        <w:t>(фио)</w:t>
      </w:r>
    </w:p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997"/>
      </w:tblGrid>
      <w:tr>
        <w:trPr/>
        <w:tc>
          <w:tcPr>
            <w:tcW w:w="9997" w:type="dxa"/>
            <w:tcBorders>
              <w:top w:val="nil"/>
              <w:left w:val="nil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exact" w:line="330" w:before="0" w:after="24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Применение 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RPC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как класса технологий для организации сетевого взаимодействия компонентов распределенной системы</w:t>
            </w:r>
          </w:p>
        </w:tc>
      </w:tr>
    </w:tbl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ЗАДАНИЕ </w:t>
      </w:r>
    </w:p>
    <w:tbl>
      <w:tblPr>
        <w:tblW w:w="10418" w:type="dxa"/>
        <w:jc w:val="center"/>
        <w:tblInd w:w="0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47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603"/>
        <w:gridCol w:w="5564"/>
        <w:gridCol w:w="1523"/>
        <w:gridCol w:w="1324"/>
        <w:gridCol w:w="1404"/>
      </w:tblGrid>
      <w:tr>
        <w:trPr>
          <w:trHeight w:val="847" w:hRule="exact"/>
        </w:trPr>
        <w:tc>
          <w:tcPr>
            <w:tcW w:w="60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ind w:left="-112" w:right="-108"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>
            <w:pPr>
              <w:pStyle w:val="Normal"/>
              <w:ind w:left="-112" w:right="-108" w:hanging="0"/>
              <w:jc w:val="center"/>
              <w:rPr>
                <w:b/>
                <w:b/>
                <w:sz w:val="24"/>
              </w:rPr>
            </w:pPr>
            <w:r>
              <w:rPr/>
              <w:t>п/п</w:t>
            </w:r>
          </w:p>
        </w:tc>
        <w:tc>
          <w:tcPr>
            <w:tcW w:w="556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Форма</w:t>
            </w:r>
          </w:p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3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26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Срок исполне</w:t>
              <w:softHyphen/>
              <w:t xml:space="preserve">ния </w:t>
            </w:r>
          </w:p>
        </w:tc>
        <w:tc>
          <w:tcPr>
            <w:tcW w:w="1404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ind w:left="-88" w:right="-39" w:hanging="0"/>
              <w:jc w:val="center"/>
              <w:rPr>
                <w:sz w:val="24"/>
              </w:rPr>
            </w:pPr>
            <w:r>
              <w:rPr>
                <w:sz w:val="24"/>
              </w:rPr>
              <w:t>Отметка руководителя о выполнении</w:t>
            </w:r>
          </w:p>
          <w:p>
            <w:pPr>
              <w:pStyle w:val="Normal"/>
              <w:ind w:left="-8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Аналитическая часть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Изучение существующих методик сравнения реализаций класса технологий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sz w:val="22"/>
              </w:rPr>
            </w:pPr>
            <w:r>
              <w:rPr>
                <w:sz w:val="24"/>
                <w:szCs w:val="24"/>
              </w:rPr>
              <w:t>Аналитический отчет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23.02.2017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Сравнительный анализ реализаций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RPC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Аналитический отчет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09.03.2017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ListParagraph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Выявление и обоснование критериев применимости реализаций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RPC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Аналитический отчет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23.03.2017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1.4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sz w:val="22"/>
                <w:lang w:val="en-US"/>
              </w:rPr>
            </w:pPr>
            <w:r>
              <w:rPr>
                <w:sz w:val="24"/>
                <w:szCs w:val="24"/>
              </w:rPr>
              <w:t>Текст РСПЗ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27.03.2017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Теоретическая часть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Разработка методик сравнения реализаций RPC по критериям применимости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ПЗ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/>
            </w:pPr>
            <w:r>
              <w:rPr/>
              <w:t>2.2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методик проведения испытаний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ПЗ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13.04.2017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/>
            </w:pPr>
            <w:r>
              <w:rPr/>
              <w:t>2.3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 методика оценки результатов проведения испытаний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ПЗ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20.04.2017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rPr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Инженерно-технологическая часть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Реализация разработанных методик и получение результатов сравнения реализаций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RPC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на основе критериев применимости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sz w:val="22"/>
              </w:rPr>
            </w:pPr>
            <w:r>
              <w:rPr>
                <w:sz w:val="24"/>
                <w:szCs w:val="24"/>
              </w:rPr>
              <w:t>Исполняемые файлы, исходный код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27.04.2017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ind w:left="0" w:hanging="0"/>
              <w:rPr/>
            </w:pPr>
            <w:r>
              <w:rPr/>
              <w:t>3.2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ind w:lef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Выводы на основе результатов сравнительных испытаний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ПЗ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11.05.2017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-15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1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Оформление пояснительной записки (ПЗ) и иллюстративного материала для доклада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  <w:insideH w:val="single" w:sz="12" w:space="0" w:color="000001"/>
              <w:insideV w:val="single" w:sz="6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sz w:val="22"/>
                <w:lang w:val="en-US"/>
              </w:rPr>
            </w:pPr>
            <w:r>
              <w:rPr>
                <w:sz w:val="24"/>
                <w:szCs w:val="24"/>
              </w:rPr>
              <w:t>Текст ПЗ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презентация</w:t>
            </w:r>
          </w:p>
        </w:tc>
        <w:tc>
          <w:tcPr>
            <w:tcW w:w="132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sz w:val="24"/>
                <w:szCs w:val="24"/>
              </w:rPr>
              <w:t>15.05.2017</w:t>
            </w:r>
          </w:p>
        </w:tc>
        <w:tc>
          <w:tcPr>
            <w:tcW w:w="1404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ЛИТЕРАТУРА</w:t>
      </w:r>
    </w:p>
    <w:tbl>
      <w:tblPr>
        <w:tblStyle w:val="a5"/>
        <w:tblW w:w="9997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87"/>
        <w:gridCol w:w="2273"/>
        <w:gridCol w:w="7336"/>
      </w:tblGrid>
      <w:tr>
        <w:trPr/>
        <w:tc>
          <w:tcPr>
            <w:tcW w:w="38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9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Style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Nicolai M. Josuttis "The C++ Standard Library: A Tutorial and Reference (2nd Edition)".-US, Addison_Wesley, 2012</w:t>
            </w:r>
          </w:p>
        </w:tc>
      </w:tr>
      <w:tr>
        <w:trPr/>
        <w:tc>
          <w:tcPr>
            <w:tcW w:w="38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9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Matthias Kalle Dalheimer "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Programming with Qt, 2nd Edition. Writing Portable GUI applications on Unix and Win32". -US, O'Reilly Media, 2002</w:t>
            </w:r>
          </w:p>
        </w:tc>
      </w:tr>
      <w:tr>
        <w:trPr/>
        <w:tc>
          <w:tcPr>
            <w:tcW w:w="38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9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Style24"/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GRPC documentation </w:t>
            </w:r>
            <w:r>
              <w:rPr>
                <w:sz w:val="24"/>
                <w:szCs w:val="24"/>
              </w:rPr>
              <w:t xml:space="preserve">[Электронный ресурс] // grpc-community </w:t>
            </w:r>
            <w:r>
              <w:rPr>
                <w:sz w:val="24"/>
                <w:szCs w:val="24"/>
                <w:lang w:val="en-US"/>
              </w:rPr>
              <w:t>webpage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Style24"/>
              <w:spacing w:lineRule="auto" w:line="36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сайт. – </w:t>
            </w:r>
            <w:r>
              <w:rPr>
                <w:sz w:val="24"/>
                <w:szCs w:val="24"/>
                <w:lang w:val="en-US"/>
              </w:rPr>
              <w:t>URL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ru-RU"/>
              </w:rPr>
              <w:t>http://www.grpc.io/docs/</w:t>
            </w:r>
          </w:p>
        </w:tc>
      </w:tr>
      <w:tr>
        <w:trPr/>
        <w:tc>
          <w:tcPr>
            <w:tcW w:w="38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9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The ZeroMQ Reference Manual etc. </w:t>
            </w:r>
            <w:r>
              <w:rPr>
                <w:sz w:val="24"/>
                <w:szCs w:val="24"/>
              </w:rPr>
              <w:t>[Электронный ресурс]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//zeroMQ manuals webpage: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b w:val="false"/>
                <w:bCs w:val="false"/>
                <w:sz w:val="24"/>
                <w:szCs w:val="24"/>
                <w:lang w:val="ru-RU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b w:val="false"/>
                <w:bCs w:val="false"/>
                <w:sz w:val="24"/>
                <w:szCs w:val="24"/>
                <w:lang w:val="ru-RU"/>
              </w:rPr>
              <w:t>сайт. - URL: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>http://zeromq.org/intro:read-the-manual</w:t>
            </w:r>
          </w:p>
        </w:tc>
      </w:tr>
      <w:tr>
        <w:trPr>
          <w:ins w:id="0" w:author="Loikya" w:date="2017-03-27T19:00:00Z"/>
        </w:trPr>
        <w:tc>
          <w:tcPr>
            <w:tcW w:w="38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9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Style2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Thrift Tools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[Электронный ресурс] // apache-community </w:t>
            </w:r>
            <w:r>
              <w:rPr>
                <w:sz w:val="24"/>
                <w:szCs w:val="24"/>
                <w:lang w:val="en-US"/>
              </w:rPr>
              <w:t>webpage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Style24"/>
              <w:jc w:val="both"/>
              <w:rPr/>
            </w:pPr>
            <w:r>
              <w:rPr>
                <w:sz w:val="24"/>
                <w:szCs w:val="24"/>
              </w:rPr>
              <w:t xml:space="preserve">сайт. – </w:t>
            </w:r>
            <w:r>
              <w:rPr>
                <w:sz w:val="24"/>
                <w:szCs w:val="24"/>
                <w:lang w:val="en-US"/>
              </w:rPr>
              <w:t>URL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ru-RU"/>
              </w:rPr>
              <w:t>https://thrift.apache.org/</w:t>
            </w:r>
          </w:p>
        </w:tc>
      </w:tr>
      <w:tr>
        <w:trPr>
          <w:ins w:id="1" w:author="Loikya" w:date="2017-03-27T19:00:00Z"/>
        </w:trPr>
        <w:tc>
          <w:tcPr>
            <w:tcW w:w="38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ind w:left="720" w:hanging="0"/>
              <w:jc w:val="left"/>
              <w:rPr/>
            </w:pPr>
            <w:r>
              <w:rPr/>
              <w:t>6.</w:t>
            </w:r>
          </w:p>
        </w:tc>
        <w:tc>
          <w:tcPr>
            <w:tcW w:w="9609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Apache Avro™ 1.8.1 Documentation [Электронный ресурс] // apache-community </w:t>
            </w:r>
            <w:r>
              <w:rPr>
                <w:sz w:val="24"/>
                <w:szCs w:val="24"/>
                <w:lang w:val="en-US"/>
              </w:rPr>
              <w:t>webpage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Style24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сайт. – </w:t>
            </w:r>
            <w:r>
              <w:rPr>
                <w:sz w:val="24"/>
                <w:szCs w:val="24"/>
                <w:lang w:val="en-US"/>
              </w:rPr>
              <w:t>URL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ru-RU"/>
              </w:rPr>
              <w:t>http://avro.apache.org/docs/1.8.1/</w:t>
            </w:r>
          </w:p>
          <w:p>
            <w:pPr>
              <w:pStyle w:val="Style24"/>
              <w:ind w:left="0" w:hanging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</w:tr>
      <w:tr>
        <w:trPr/>
        <w:tc>
          <w:tcPr>
            <w:tcW w:w="2660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Дата выдачи задания: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                                        </w:t>
            </w:r>
          </w:p>
          <w:p>
            <w:pPr>
              <w:pStyle w:val="Normal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«   »                  2017г.</w:t>
            </w:r>
          </w:p>
        </w:tc>
        <w:tc>
          <w:tcPr>
            <w:tcW w:w="733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ind w:right="-142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ind w:right="-14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_____________________(Макаров Д.С.)</w:t>
            </w:r>
          </w:p>
          <w:p>
            <w:pPr>
              <w:pStyle w:val="Normal"/>
              <w:ind w:firstLine="2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(подпись)</w:t>
              <w:tab/>
              <w:tab/>
              <w:t xml:space="preserve">  (фио)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______________________(Саманчук В.Н.)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</w:t>
            </w:r>
            <w:r>
              <w:rPr>
                <w:sz w:val="24"/>
                <w:szCs w:val="24"/>
              </w:rPr>
              <w:t>(подпись)                   (фио)</w:t>
            </w:r>
          </w:p>
          <w:p>
            <w:pPr>
              <w:pStyle w:val="Normal"/>
              <w:ind w:left="34" w:right="-142" w:hanging="0"/>
              <w:rPr/>
            </w:pPr>
            <w:r>
              <w:rPr>
                <w:sz w:val="24"/>
                <w:szCs w:val="24"/>
              </w:rPr>
              <w:t>Студент  _________________________(Белозёров А.А.)</w:t>
            </w:r>
          </w:p>
          <w:p>
            <w:pPr>
              <w:pStyle w:val="Normal"/>
              <w:ind w:firstLine="2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                     (фио)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276" w:right="850" w:header="0" w:top="568" w:footer="0" w:bottom="56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suff w:val="nothing"/>
      <w:lvlText w:val="%1.%2."/>
      <w:lvlJc w:val="left"/>
      <w:pPr>
        <w:ind w:left="0" w:hanging="0"/>
      </w:pPr>
    </w:lvl>
    <w:lvl w:ilvl="2">
      <w:start w:val="1"/>
      <w:numFmt w:val="decimal"/>
      <w:suff w:val="nothing"/>
      <w:lvlText w:val="%1.%2.%3."/>
      <w:lvlJc w:val="left"/>
      <w:pPr>
        <w:ind w:left="0" w:hanging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 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Heading 1"/>
    <w:basedOn w:val="Normal"/>
    <w:qFormat/>
    <w:rsid w:val="00ac7848"/>
    <w:pPr>
      <w:keepNext/>
      <w:widowControl w:val="false"/>
      <w:overflowPunct w:val="true"/>
      <w:spacing w:lineRule="auto" w:line="360"/>
      <w:jc w:val="center"/>
      <w:textAlignment w:val="baseline"/>
      <w:outlineLvl w:val="0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qFormat/>
    <w:rsid w:val="00c20aa1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rsid w:val="005a7bb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5a7bbb"/>
    <w:rPr/>
  </w:style>
  <w:style w:type="character" w:styleId="Strong">
    <w:name w:val="Strong"/>
    <w:basedOn w:val="DefaultParagraphFont"/>
    <w:uiPriority w:val="22"/>
    <w:qFormat/>
    <w:rsid w:val="005a7bbb"/>
    <w:rPr>
      <w:b/>
      <w:bCs/>
    </w:rPr>
  </w:style>
  <w:style w:type="character" w:styleId="Style15" w:customStyle="1">
    <w:name w:val="Текст Обычный Знак"/>
    <w:basedOn w:val="DefaultParagraphFont"/>
    <w:link w:val="aa"/>
    <w:qFormat/>
    <w:rsid w:val="00102d5b"/>
    <w:rPr>
      <w:sz w:val="24"/>
      <w:szCs w:val="24"/>
    </w:rPr>
  </w:style>
  <w:style w:type="character" w:styleId="Style16" w:customStyle="1">
    <w:name w:val="Подзаголовок Знак"/>
    <w:basedOn w:val="DefaultParagraphFont"/>
    <w:link w:val="ac"/>
    <w:qFormat/>
    <w:rsid w:val="003d034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">
    <w:name w:val="annotation reference"/>
    <w:basedOn w:val="DefaultParagraphFont"/>
    <w:qFormat/>
    <w:rsid w:val="00464208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"/>
    <w:qFormat/>
    <w:rsid w:val="00464208"/>
    <w:rPr/>
  </w:style>
  <w:style w:type="character" w:styleId="Style18" w:customStyle="1">
    <w:name w:val="Тема примечания Знак"/>
    <w:basedOn w:val="Style17"/>
    <w:link w:val="af1"/>
    <w:qFormat/>
    <w:rsid w:val="00464208"/>
    <w:rPr>
      <w:b/>
      <w:bCs/>
    </w:rPr>
  </w:style>
  <w:style w:type="character" w:styleId="FollowedHyperlink">
    <w:name w:val="FollowedHyperlink"/>
    <w:basedOn w:val="DefaultParagraphFont"/>
    <w:qFormat/>
    <w:rsid w:val="00a749e2"/>
    <w:rPr>
      <w:color w:val="800080" w:themeColor="followedHyperlink"/>
      <w:u w:val="single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FR1" w:customStyle="1">
    <w:name w:val="FR1"/>
    <w:qFormat/>
    <w:rsid w:val="00ac7848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32"/>
      <w:szCs w:val="20"/>
      <w:lang w:val="ru-RU" w:eastAsia="ru-RU" w:bidi="ar-SA"/>
    </w:rPr>
  </w:style>
  <w:style w:type="paragraph" w:styleId="BalloonText">
    <w:name w:val="Balloon Text"/>
    <w:basedOn w:val="Normal"/>
    <w:link w:val="a4"/>
    <w:qFormat/>
    <w:rsid w:val="00c20aa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aad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0d63e2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Style24" w:customStyle="1">
    <w:name w:val="Текст Обычный"/>
    <w:basedOn w:val="Normal"/>
    <w:link w:val="ab"/>
    <w:qFormat/>
    <w:rsid w:val="00102d5b"/>
    <w:pPr>
      <w:spacing w:lineRule="auto" w:line="360"/>
    </w:pPr>
    <w:rPr>
      <w:sz w:val="24"/>
      <w:szCs w:val="24"/>
    </w:rPr>
  </w:style>
  <w:style w:type="paragraph" w:styleId="Style25">
    <w:name w:val="Subtitle"/>
    <w:basedOn w:val="Normal"/>
    <w:link w:val="ad"/>
    <w:qFormat/>
    <w:rsid w:val="003d034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af0"/>
    <w:qFormat/>
    <w:rsid w:val="00464208"/>
    <w:pPr/>
    <w:rPr/>
  </w:style>
  <w:style w:type="paragraph" w:styleId="Annotationsubject">
    <w:name w:val="annotation subject"/>
    <w:basedOn w:val="Annotationtext"/>
    <w:link w:val="af2"/>
    <w:qFormat/>
    <w:rsid w:val="00464208"/>
    <w:pPr/>
    <w:rPr>
      <w:b/>
      <w:bCs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/>
    <w:rPr/>
  </w:style>
  <w:style w:type="paragraph" w:styleId="Style28">
    <w:name w:val="Заголовок таблицы"/>
    <w:basedOn w:val="Style2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8d65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D5BD3-F071-41FC-9CEA-096B6A05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LibreOffice/5.1.6.2$Linux_X86_64 LibreOffice_project/10m0$Build-2</Application>
  <Pages>2</Pages>
  <Words>286</Words>
  <Characters>2256</Characters>
  <CharactersWithSpaces>2646</CharactersWithSpaces>
  <Paragraphs>90</Paragraphs>
  <Company>Elcom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2017-03-13T12:30:00Z</dcterms:created>
  <dc:creator>qw</dc:creator>
  <dc:description/>
  <dc:language>ru-RU</dc:language>
  <cp:lastModifiedBy/>
  <cp:lastPrinted>2017-03-31T00:24:10Z</cp:lastPrinted>
  <dcterms:modified xsi:type="dcterms:W3CDTF">2017-03-31T00:25:30Z</dcterms:modified>
  <cp:revision>32</cp:revision>
  <dc:subject/>
  <dc:title>задание на УИР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Elcom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